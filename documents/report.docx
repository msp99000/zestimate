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5E0" w:rsidRPr="001A0DCD" w:rsidRDefault="00AE595F" w:rsidP="00AE595F">
      <w:pPr>
        <w:spacing w:line="360" w:lineRule="auto"/>
        <w:jc w:val="both"/>
        <w:rPr>
          <w:sz w:val="72"/>
          <w:szCs w:val="72"/>
        </w:rPr>
      </w:pPr>
      <w:r w:rsidRPr="001A0DCD">
        <w:rPr>
          <w:sz w:val="72"/>
          <w:szCs w:val="72"/>
        </w:rPr>
        <w:t>Practicum Report</w:t>
      </w:r>
      <w:ins w:id="0" w:author="meuralnetwork" w:date="2024-05-29T23:56:00Z">
        <w:r w:rsidR="001A0DCD">
          <w:rPr>
            <w:sz w:val="72"/>
            <w:szCs w:val="72"/>
          </w:rPr>
          <w:t xml:space="preserve"> - </w:t>
        </w:r>
      </w:ins>
      <w:r w:rsidRPr="001A0DCD">
        <w:rPr>
          <w:sz w:val="72"/>
          <w:szCs w:val="72"/>
        </w:rPr>
        <w:t>Zestimate</w:t>
      </w: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1A0DCD" w:rsidRDefault="001A0DCD" w:rsidP="00AE595F">
      <w:pPr>
        <w:spacing w:line="360" w:lineRule="auto"/>
        <w:jc w:val="both"/>
      </w:pPr>
    </w:p>
    <w:p w:rsidR="001A0DCD" w:rsidRDefault="001A0DCD" w:rsidP="00AE595F">
      <w:pPr>
        <w:spacing w:line="360" w:lineRule="auto"/>
        <w:jc w:val="both"/>
      </w:pPr>
    </w:p>
    <w:p w:rsidR="001A0DCD" w:rsidRDefault="001A0DCD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992060" w:rsidRDefault="00992060" w:rsidP="00AE595F">
      <w:pPr>
        <w:spacing w:line="360" w:lineRule="auto"/>
        <w:jc w:val="both"/>
      </w:pPr>
    </w:p>
    <w:p w:rsidR="004469C3" w:rsidRDefault="004469C3" w:rsidP="004469C3">
      <w:pPr>
        <w:spacing w:after="240" w:line="360" w:lineRule="auto"/>
        <w:rPr>
          <w:b/>
          <w:bCs/>
          <w:sz w:val="48"/>
          <w:szCs w:val="48"/>
        </w:rPr>
      </w:pPr>
    </w:p>
    <w:p w:rsidR="00992060" w:rsidRDefault="00992060" w:rsidP="004469C3">
      <w:pPr>
        <w:spacing w:after="240" w:line="480" w:lineRule="auto"/>
        <w:jc w:val="center"/>
        <w:rPr>
          <w:b/>
          <w:bCs/>
          <w:sz w:val="48"/>
          <w:szCs w:val="48"/>
        </w:rPr>
      </w:pPr>
      <w:r w:rsidRPr="00992060">
        <w:rPr>
          <w:b/>
          <w:bCs/>
          <w:sz w:val="48"/>
          <w:szCs w:val="48"/>
        </w:rPr>
        <w:t>Index</w:t>
      </w:r>
    </w:p>
    <w:p w:rsidR="00992060" w:rsidRPr="00992060" w:rsidRDefault="00992060" w:rsidP="00992060">
      <w:pPr>
        <w:spacing w:line="480" w:lineRule="auto"/>
        <w:ind w:firstLine="360"/>
        <w:rPr>
          <w:b/>
          <w:bCs/>
          <w:sz w:val="40"/>
          <w:szCs w:val="40"/>
        </w:rPr>
      </w:pPr>
      <w:r w:rsidRPr="00992060">
        <w:rPr>
          <w:b/>
          <w:bCs/>
          <w:sz w:val="40"/>
          <w:szCs w:val="40"/>
        </w:rPr>
        <w:t>Title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Page No</w:t>
      </w:r>
    </w:p>
    <w:p w:rsidR="00AE595F" w:rsidRPr="00992060" w:rsidRDefault="00AE595F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Project Title</w:t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  <w:t>00</w:t>
      </w:r>
    </w:p>
    <w:p w:rsidR="00AE595F" w:rsidRPr="00992060" w:rsidRDefault="00AE595F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Introduction &amp; Background</w:t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  <w:t>00</w:t>
      </w:r>
    </w:p>
    <w:p w:rsidR="00AE595F" w:rsidRPr="00992060" w:rsidRDefault="00AE595F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Statement &amp; Objectives</w:t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  <w:t>00</w:t>
      </w:r>
    </w:p>
    <w:p w:rsidR="00AE595F" w:rsidRPr="00992060" w:rsidRDefault="00AE595F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Literature Review</w:t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  <w:t>00</w:t>
      </w:r>
    </w:p>
    <w:p w:rsidR="00AE595F" w:rsidRPr="00992060" w:rsidRDefault="00AE595F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Research Design &amp; Methodology</w:t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</w:r>
      <w:r w:rsidR="00992060">
        <w:rPr>
          <w:sz w:val="28"/>
          <w:szCs w:val="28"/>
        </w:rPr>
        <w:tab/>
        <w:t>00</w:t>
      </w:r>
    </w:p>
    <w:p w:rsidR="00AE595F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Data Acquisition &amp; Preparation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Exploratory Data Analysis &amp; Hypotheses Development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Data Analysis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Data Visualization &amp; Reporting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Evaluation of Hypothesis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Ethics of Study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lastRenderedPageBreak/>
        <w:t>Conclusion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Pr="00992060" w:rsidRDefault="00992060" w:rsidP="00992060">
      <w:pPr>
        <w:pStyle w:val="ListParagraph"/>
        <w:numPr>
          <w:ilvl w:val="0"/>
          <w:numId w:val="1"/>
        </w:numPr>
        <w:spacing w:line="48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Bibliography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00</w:t>
      </w: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spacing w:line="360" w:lineRule="auto"/>
        <w:jc w:val="both"/>
      </w:pP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Project Title</w:t>
      </w:r>
    </w:p>
    <w:p w:rsidR="00992060" w:rsidRPr="00992060" w:rsidRDefault="00992060" w:rsidP="00992060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Hunter</w:t>
      </w:r>
    </w:p>
    <w:p w:rsidR="00992060" w:rsidRDefault="00992060" w:rsidP="004469C3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Introduction &amp; Background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Statement &amp; Objectives</w:t>
      </w:r>
    </w:p>
    <w:p w:rsidR="00992060" w:rsidRPr="00992060" w:rsidRDefault="00992060" w:rsidP="00992060">
      <w:pPr>
        <w:pStyle w:val="ListParagraph"/>
        <w:spacing w:line="36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Literature Review</w:t>
      </w:r>
    </w:p>
    <w:p w:rsidR="00992060" w:rsidRPr="00992060" w:rsidRDefault="00992060" w:rsidP="00992060">
      <w:pPr>
        <w:pStyle w:val="ListParagraph"/>
        <w:spacing w:line="36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Research Design &amp; Methodology</w:t>
      </w:r>
    </w:p>
    <w:p w:rsidR="00992060" w:rsidRPr="00992060" w:rsidRDefault="00992060" w:rsidP="00992060">
      <w:pPr>
        <w:pStyle w:val="ListParagraph"/>
        <w:spacing w:line="36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lastRenderedPageBreak/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Data Acquisition &amp; Preparation</w:t>
      </w:r>
    </w:p>
    <w:p w:rsidR="00992060" w:rsidRPr="00992060" w:rsidRDefault="00992060" w:rsidP="00992060">
      <w:pPr>
        <w:pStyle w:val="ListParagraph"/>
        <w:spacing w:line="360" w:lineRule="auto"/>
        <w:jc w:val="both"/>
        <w:rPr>
          <w:sz w:val="28"/>
          <w:szCs w:val="28"/>
        </w:rPr>
      </w:pPr>
      <w:r w:rsidRPr="00992060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Exploratory Data Analysis &amp; Hypotheses Development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Data Analysis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Data Visualization &amp; Reporting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Evaluation of Hypothesis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Ethics of Study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Conclusion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Default="00992060" w:rsidP="00992060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2"/>
        </w:rPr>
      </w:pPr>
      <w:r w:rsidRPr="00992060">
        <w:rPr>
          <w:b/>
          <w:bCs/>
          <w:sz w:val="32"/>
          <w:szCs w:val="32"/>
        </w:rPr>
        <w:t>Bibliography</w:t>
      </w:r>
    </w:p>
    <w:p w:rsidR="004469C3" w:rsidRPr="004469C3" w:rsidRDefault="004469C3" w:rsidP="004469C3">
      <w:pPr>
        <w:pStyle w:val="ListParagraph"/>
        <w:spacing w:line="360" w:lineRule="auto"/>
        <w:jc w:val="both"/>
        <w:rPr>
          <w:sz w:val="28"/>
          <w:szCs w:val="28"/>
        </w:rPr>
      </w:pPr>
      <w:r w:rsidRPr="004469C3">
        <w:rPr>
          <w:sz w:val="28"/>
          <w:szCs w:val="28"/>
        </w:rPr>
        <w:t>Hunter</w:t>
      </w:r>
    </w:p>
    <w:p w:rsidR="00992060" w:rsidRPr="00AE595F" w:rsidRDefault="00992060" w:rsidP="00992060">
      <w:pPr>
        <w:spacing w:line="360" w:lineRule="auto"/>
        <w:jc w:val="both"/>
      </w:pPr>
    </w:p>
    <w:sectPr w:rsidR="00992060" w:rsidRPr="00AE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B2B"/>
    <w:multiLevelType w:val="hybridMultilevel"/>
    <w:tmpl w:val="9C6A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75B4D"/>
    <w:multiLevelType w:val="hybridMultilevel"/>
    <w:tmpl w:val="B240C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747679">
    <w:abstractNumId w:val="1"/>
  </w:num>
  <w:num w:numId="2" w16cid:durableId="109559134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uralnetwork">
    <w15:presenceInfo w15:providerId="None" w15:userId="meuralnetwo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E0"/>
    <w:rsid w:val="001A0DCD"/>
    <w:rsid w:val="004469C3"/>
    <w:rsid w:val="00992060"/>
    <w:rsid w:val="00AE595F"/>
    <w:rsid w:val="00CE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B4BCB"/>
  <w15:chartTrackingRefBased/>
  <w15:docId w15:val="{157F4C0F-42EB-E540-8EEC-853A1D44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95F"/>
    <w:pPr>
      <w:ind w:left="720"/>
      <w:contextualSpacing/>
    </w:pPr>
  </w:style>
  <w:style w:type="paragraph" w:styleId="Revision">
    <w:name w:val="Revision"/>
    <w:hidden/>
    <w:uiPriority w:val="99"/>
    <w:semiHidden/>
    <w:rsid w:val="001A0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meuralnetwork</dc:creator>
  <cp:keywords/>
  <dc:description/>
  <cp:lastModifiedBy>meuralnetwork</cp:lastModifiedBy>
  <cp:revision>3</cp:revision>
  <dcterms:created xsi:type="dcterms:W3CDTF">2024-05-29T17:56:00Z</dcterms:created>
  <dcterms:modified xsi:type="dcterms:W3CDTF">2024-05-29T18:36:00Z</dcterms:modified>
</cp:coreProperties>
</file>